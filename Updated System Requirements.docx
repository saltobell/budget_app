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create an account or login if account already created.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login page should be the first page the user sees when using the application for the first time.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input a username and password to login or choose the create account option.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see an error message if no record was found of username and password user used or if either/both username and password were left blank.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select a forgot username/password  option that will prompt them for their email.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is creating an account, the user should now see a registration page.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see a space where they can input an email, a space to input a password, and a space to input password once more. 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spacing w:after="0" w:afterAutospacing="0" w:before="0" w:beforeAutospacing="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see an error if a space was left blank, if email is taken, or if the passwords do not match.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Upon login, the user should see a brief overview of their income and spendings for the month displayed in desired visual (see section 4).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will not see any data on their income/spending for the month if it’s their first time using the application.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see three options to go to their transactions, summary of their budget, or their budget divided into categories.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del w:author="Yesenia Garnica" w:id="0" w:date="2019-11-14T22:24:2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The user should be able to customize their home page with options described in section 5.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Budgeting Functionality: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design a budget based on their income and spending in order to achieve the goal they want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ability to input income and spending data.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ability to view and input paycheck data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ability to set a specified amount or percentage to save every month or every time they receive income.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give their input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del w:author="Yesenia Garnica" w:id="1" w:date="2019-11-14T22:32:22Z"/>
          <w:rFonts w:ascii="Times New Roman" w:cs="Times New Roman" w:eastAsia="Times New Roman" w:hAnsi="Times New Roman"/>
          <w:sz w:val="24"/>
          <w:szCs w:val="24"/>
        </w:rPr>
      </w:pPr>
      <w:del w:author="Yesenia Garnica" w:id="1" w:date="2019-11-14T22:32:2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The user should be able to connect all their accounts and manage all transactions from one place</w:delText>
        </w:r>
      </w:del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rPrChange w:author="Yesenia Garnica" w:id="2" w:date="2019-11-14T22:32:22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pPrChange w:author="Yesenia Garnica" w:id="0" w:date="2019-11-14T22:32:22Z">
          <w:pPr>
            <w:numPr>
              <w:ilvl w:val="2"/>
              <w:numId w:val="1"/>
            </w:numPr>
            <w:spacing w:after="240" w:before="240" w:lineRule="auto"/>
            <w:ind w:left="2160" w:hanging="360"/>
          </w:pPr>
        </w:pPrChange>
      </w:pPr>
      <w:del w:author="Yesenia Garnica" w:id="1" w:date="2019-11-14T22:32:2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This includes accounts like Venmo which isn’t a bank account but transactions do occur over this platform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input credit/debit card transactions.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input which account used for transaction.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input cash transactions if they need to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use default categories for their spendings in order to track their spending the way they want to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track savings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see how much they are saving depending on the amount they had set (see section 2.1.1)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del w:author="Yesenia Garnica" w:id="3" w:date="2019-11-14T22:34:22Z"/>
          <w:rFonts w:ascii="Times New Roman" w:cs="Times New Roman" w:eastAsia="Times New Roman" w:hAnsi="Times New Roman"/>
          <w:sz w:val="24"/>
          <w:szCs w:val="24"/>
        </w:rPr>
      </w:pPr>
      <w:del w:author="Yesenia Garnica" w:id="3" w:date="2019-11-14T22:34:2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Ability to see credit score/credit history</w:delText>
        </w:r>
      </w:del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rPrChange w:author="Yesenia Garnica" w:id="4" w:date="2019-11-14T22:34:22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pPrChange w:author="Yesenia Garnica" w:id="0" w:date="2019-11-14T22:34:22Z">
          <w:pPr>
            <w:numPr>
              <w:ilvl w:val="2"/>
              <w:numId w:val="1"/>
            </w:numPr>
            <w:spacing w:after="240" w:before="240" w:lineRule="auto"/>
            <w:ind w:left="2160" w:hanging="360"/>
          </w:pPr>
        </w:pPrChange>
      </w:pPr>
      <w:del w:author="Yesenia Garnica" w:id="3" w:date="2019-11-14T22:34:2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The user should be able to view their credit score along with tips (see 6.1.4)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Notifications: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have the option to receive push notifications about activity on their account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customize these options in regards to style, information, and frequency (see section 5)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see different types of visuals describing their account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del w:author="Yesenia Garnica" w:id="5" w:date="2019-11-14T22:34:54Z"/>
          <w:rFonts w:ascii="Times New Roman" w:cs="Times New Roman" w:eastAsia="Times New Roman" w:hAnsi="Times New Roman"/>
          <w:sz w:val="24"/>
          <w:szCs w:val="24"/>
        </w:rPr>
      </w:pPr>
      <w:del w:author="Yesenia Garnica" w:id="5" w:date="2019-11-14T22:34:5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Pie charts, line graphs, and bar graphs should be viable options </w:delText>
        </w:r>
      </w:del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del w:author="Yesenia Garnica" w:id="5" w:date="2019-11-14T22:34:5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The user should be able to choose a preferred visual style (see section 5.2).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Personalization: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add, delete, and hide accounts as they see fit (with a possible maximum)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select from a variety of visuals how they would like certain data to be displayed.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personalize their alerts.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set how frequent they would like to receive alerts.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schedule an alert for important events/situations that will affect their budget, such as an alert for the day they are getting paid.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specify a date, time, title, and description.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user should be able to choose the style of their notifications that they will see outside of the application, which includes sound and visual customization.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change the information displayed on the home page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favorite/save financial terms they want to refer back to in the future.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see a tab with those financial terms.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 Terms &amp; Literacy: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have the option to learn about investment options and gain financial literacy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see the 4 investment options (shares, property, cash, and fixed interest) and see a description of each one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given choices for each investment option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see optional readings on a different page on topics relevant to saving, 401K, etc. in order to increase financial literacy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see understanding credit/building credit tips on a different page.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should be able to highlight terms they will like to reference in the future through personalization feature (see section 5.5)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